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2016.9.8</w:t>
      </w:r>
    </w:p>
    <w:p>
      <w:pPr>
        <w:pStyle w:val="13"/>
      </w:pPr>
      <w:r>
        <w:rPr>
          <w:rFonts w:hint="eastAsia"/>
        </w:rPr>
        <w:t>软件工程与计算II大作业2016</w:t>
      </w:r>
    </w:p>
    <w:p>
      <w:pPr>
        <w:pStyle w:val="2"/>
      </w:pPr>
      <w:r>
        <w:rPr>
          <w:rFonts w:hint="eastAsia"/>
        </w:rPr>
        <w:t>背景</w:t>
      </w:r>
    </w:p>
    <w:p>
      <w:pPr>
        <w:ind w:left="0" w:firstLine="440" w:firstLineChars="200"/>
      </w:pPr>
      <w:r>
        <w:rPr>
          <w:rFonts w:hint="eastAsia"/>
        </w:rPr>
        <w:t>随着工作和生活节奏的加快，人们的差旅出行需要迅速提升，但是传统上的线下酒店预订模式有着很多不方便之处：</w:t>
      </w:r>
    </w:p>
    <w:p>
      <w:pPr>
        <w:pStyle w:val="46"/>
        <w:numPr>
          <w:ilvl w:val="0"/>
          <w:numId w:val="2"/>
        </w:numPr>
        <w:ind w:firstLineChars="0"/>
      </w:pPr>
      <w:r>
        <w:rPr>
          <w:rFonts w:hint="eastAsia"/>
        </w:rPr>
        <w:t>因为目的地往往是外地，无法全面了解当地的酒店情况，选择范围大大受限，难以选择到最适合的酒店；</w:t>
      </w:r>
    </w:p>
    <w:p>
      <w:pPr>
        <w:pStyle w:val="46"/>
        <w:numPr>
          <w:ilvl w:val="0"/>
          <w:numId w:val="2"/>
        </w:numPr>
        <w:ind w:firstLineChars="0"/>
      </w:pPr>
      <w:r>
        <w:rPr>
          <w:rFonts w:hint="eastAsia"/>
        </w:rPr>
        <w:t>提前预订的双方都有风险，酒店担心恶意预订，顾客担心酒店不符合预期；</w:t>
      </w:r>
    </w:p>
    <w:p>
      <w:pPr>
        <w:pStyle w:val="46"/>
        <w:numPr>
          <w:ilvl w:val="0"/>
          <w:numId w:val="2"/>
        </w:numPr>
        <w:ind w:firstLineChars="0"/>
      </w:pPr>
      <w:r>
        <w:rPr>
          <w:rFonts w:hint="eastAsia"/>
        </w:rPr>
        <w:t>酒店要及时掌握预订顾客的行程变化也会比较麻烦，需要频繁的长途联系；</w:t>
      </w:r>
    </w:p>
    <w:p>
      <w:pPr>
        <w:pStyle w:val="46"/>
        <w:numPr>
          <w:ilvl w:val="0"/>
          <w:numId w:val="2"/>
        </w:numPr>
        <w:ind w:firstLineChars="0"/>
      </w:pPr>
      <w:r>
        <w:rPr>
          <w:rFonts w:hint="eastAsia"/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>
      <w:pPr>
        <w:ind w:left="0" w:firstLine="440" w:firstLineChars="200"/>
      </w:pPr>
      <w:r>
        <w:rPr>
          <w:rFonts w:hint="eastAsia"/>
        </w:rPr>
        <w:t>为了解决上述问题，方便人们出行中的酒店预订，一家创业公司决定开发一个互联网酒店预订系统，包括下列功能：</w:t>
      </w:r>
    </w:p>
    <w:p>
      <w:pPr>
        <w:pStyle w:val="46"/>
        <w:numPr>
          <w:ilvl w:val="0"/>
          <w:numId w:val="3"/>
        </w:numPr>
        <w:ind w:firstLineChars="0"/>
      </w:pPr>
      <w:r>
        <w:t>全面展现任一个地域内的酒店信息，帮助顾客进行更好地比较与选择；</w:t>
      </w:r>
    </w:p>
    <w:p>
      <w:pPr>
        <w:pStyle w:val="46"/>
        <w:numPr>
          <w:ilvl w:val="0"/>
          <w:numId w:val="3"/>
        </w:numPr>
        <w:ind w:firstLineChars="0"/>
      </w:pPr>
      <w:r>
        <w:rPr>
          <w:rFonts w:hint="eastAsia"/>
        </w:rPr>
        <w:t>执行信用累计制度，防范恶意预订；</w:t>
      </w:r>
    </w:p>
    <w:p>
      <w:pPr>
        <w:pStyle w:val="46"/>
        <w:numPr>
          <w:ilvl w:val="0"/>
          <w:numId w:val="3"/>
        </w:numPr>
        <w:ind w:firstLineChars="0"/>
      </w:pPr>
      <w:r>
        <w:rPr>
          <w:rFonts w:hint="eastAsia"/>
        </w:rPr>
        <w:t>进行房客评价，反映酒店与描述的相符程度；</w:t>
      </w:r>
    </w:p>
    <w:p>
      <w:pPr>
        <w:pStyle w:val="46"/>
        <w:numPr>
          <w:ilvl w:val="0"/>
          <w:numId w:val="3"/>
        </w:numPr>
        <w:ind w:firstLineChars="0"/>
      </w:pPr>
      <w:r>
        <w:t>让酒店可以及时了解到所有预订订单的变化动态；</w:t>
      </w:r>
    </w:p>
    <w:p>
      <w:pPr>
        <w:pStyle w:val="46"/>
        <w:numPr>
          <w:ilvl w:val="0"/>
          <w:numId w:val="3"/>
        </w:numPr>
        <w:ind w:firstLineChars="0"/>
      </w:pPr>
      <w:r>
        <w:rPr>
          <w:rFonts w:hint="eastAsia"/>
        </w:rPr>
        <w:t>帮助顾客建立体验历史记录，在顾客预订时发挥历史记录的作用。</w:t>
      </w:r>
    </w:p>
    <w:p>
      <w:pPr>
        <w:ind w:left="0" w:firstLine="440" w:firstLineChars="200"/>
      </w:pPr>
      <w:r>
        <w:rPr>
          <w:rFonts w:hint="eastAsia"/>
        </w:rPr>
        <w:t>另外，为了进行网站推广，吸引酒店和顾客的入驻，该网站会在系统中补贴费用帮助酒店进行促销。</w:t>
      </w:r>
    </w:p>
    <w:p>
      <w:pPr>
        <w:pStyle w:val="2"/>
      </w:pPr>
      <w:r>
        <w:rPr>
          <w:rFonts w:hint="eastAsia"/>
        </w:rPr>
        <w:t>功能要求</w:t>
      </w:r>
    </w:p>
    <w:p>
      <w:pPr>
        <w:pStyle w:val="3"/>
      </w:pPr>
      <w:r>
        <w:rPr>
          <w:rFonts w:hint="eastAsia"/>
        </w:rPr>
        <w:t>客户</w:t>
      </w:r>
    </w:p>
    <w:p>
      <w:pPr>
        <w:pStyle w:val="4"/>
      </w:pPr>
      <w:r>
        <w:rPr>
          <w:rFonts w:hint="eastAsia"/>
        </w:rPr>
        <w:t>个人基本信息</w:t>
      </w:r>
    </w:p>
    <w:p>
      <w:pPr>
        <w:pStyle w:val="5"/>
      </w:pPr>
      <w:r>
        <w:rPr>
          <w:rFonts w:hint="eastAsia"/>
        </w:rPr>
        <w:t>维护基本信息（姓名或名称，联系方式、信用）</w:t>
      </w:r>
    </w:p>
    <w:p>
      <w:pPr>
        <w:pStyle w:val="6"/>
      </w:pPr>
      <w:r>
        <w:rPr>
          <w:rFonts w:hint="eastAsia"/>
        </w:rPr>
        <w:t>信用不能修改，只能查看</w:t>
      </w:r>
    </w:p>
    <w:p>
      <w:pPr>
        <w:pStyle w:val="5"/>
      </w:pPr>
      <w:r>
        <w:rPr>
          <w:rFonts w:hint="eastAsia"/>
        </w:rPr>
        <w:t>浏览自己未执行的正常订单</w:t>
      </w:r>
    </w:p>
    <w:p>
      <w:pPr>
        <w:pStyle w:val="6"/>
      </w:pPr>
      <w:r>
        <w:rPr>
          <w:rFonts w:hint="eastAsia"/>
        </w:rPr>
        <w:t>可以撤销自己未执行的正常订单</w:t>
      </w:r>
    </w:p>
    <w:p>
      <w:pPr>
        <w:pStyle w:val="6"/>
      </w:pPr>
      <w:r>
        <w:rPr>
          <w:rFonts w:hint="eastAsia"/>
        </w:rPr>
        <w:t>如果撤销的订单距离最晚订单执行时间不足6个小时，撤销的同时扣除信用值，信用值为订单的（总价值*1/2）</w:t>
      </w:r>
    </w:p>
    <w:p>
      <w:pPr>
        <w:pStyle w:val="6"/>
      </w:pPr>
      <w:r>
        <w:rPr>
          <w:rFonts w:hint="eastAsia"/>
        </w:rPr>
        <w:t>撤销的订单并不会删除数据，只是置为已撤销状态，记录撤销时间</w:t>
      </w:r>
    </w:p>
    <w:p>
      <w:pPr>
        <w:pStyle w:val="5"/>
      </w:pPr>
      <w:r>
        <w:rPr>
          <w:rFonts w:hint="eastAsia"/>
        </w:rPr>
        <w:t>浏览自己已执行的正常订单</w:t>
      </w:r>
    </w:p>
    <w:p>
      <w:pPr>
        <w:pStyle w:val="5"/>
      </w:pPr>
      <w:r>
        <w:rPr>
          <w:rFonts w:hint="eastAsia"/>
        </w:rPr>
        <w:t>浏览自己异常订单和已撤销订单</w:t>
      </w:r>
    </w:p>
    <w:p>
      <w:pPr>
        <w:pStyle w:val="5"/>
      </w:pPr>
      <w:r>
        <w:rPr>
          <w:rFonts w:hint="eastAsia"/>
        </w:rPr>
        <w:t>查看自己预定过的酒店（正常订单、异常订单和撤销订单要分别标记）</w:t>
      </w:r>
    </w:p>
    <w:p>
      <w:pPr>
        <w:pStyle w:val="5"/>
      </w:pPr>
      <w:r>
        <w:rPr>
          <w:rFonts w:hint="eastAsia"/>
        </w:rPr>
        <w:t>信用记录查看：查看自己每一次的信用变化情况</w:t>
      </w:r>
    </w:p>
    <w:p>
      <w:pPr>
        <w:pStyle w:val="6"/>
      </w:pPr>
      <w:r>
        <w:rPr>
          <w:rFonts w:hint="eastAsia"/>
        </w:rPr>
        <w:t>时间，订单号，动作（订单执行、订单异常、订单撤销、充值），信用度变化、信用度结果</w:t>
      </w:r>
    </w:p>
    <w:p>
      <w:pPr>
        <w:pStyle w:val="4"/>
      </w:pPr>
      <w:r>
        <w:rPr>
          <w:rFonts w:hint="eastAsia"/>
        </w:rPr>
        <w:t>浏览酒店详细信息</w:t>
      </w:r>
    </w:p>
    <w:p>
      <w:pPr>
        <w:pStyle w:val="5"/>
      </w:pPr>
      <w:r>
        <w:rPr>
          <w:rFonts w:hint="eastAsia"/>
        </w:rPr>
        <w:t>需要先明确地址和商圈，才能进行查看</w:t>
      </w:r>
    </w:p>
    <w:p>
      <w:pPr>
        <w:pStyle w:val="5"/>
      </w:pPr>
      <w:r>
        <w:rPr>
          <w:rFonts w:hint="eastAsia"/>
        </w:rPr>
        <w:t>可以列表方式查看酒店信息</w:t>
      </w:r>
    </w:p>
    <w:p>
      <w:pPr>
        <w:pStyle w:val="5"/>
      </w:pPr>
      <w:r>
        <w:rPr>
          <w:rFonts w:hint="eastAsia"/>
        </w:rPr>
        <w:t>可以进行价格从低到高，星级，评分的排序，</w:t>
      </w:r>
    </w:p>
    <w:p>
      <w:pPr>
        <w:pStyle w:val="5"/>
      </w:pPr>
      <w:r>
        <w:rPr>
          <w:rFonts w:hint="eastAsia"/>
        </w:rPr>
        <w:t>可以单独查看酒店细节信息（地址、简介、设施服务、客房类型、价格）</w:t>
      </w:r>
    </w:p>
    <w:p>
      <w:pPr>
        <w:pStyle w:val="5"/>
      </w:pPr>
      <w:r>
        <w:rPr>
          <w:rFonts w:hint="eastAsia"/>
        </w:rPr>
        <w:t>列表中需要标记该酒店自己是否曾经预定过（正常订单、异常订单和撤销订单要分别标记）；</w:t>
      </w:r>
    </w:p>
    <w:p>
      <w:pPr>
        <w:pStyle w:val="5"/>
      </w:pPr>
      <w:r>
        <w:rPr>
          <w:rFonts w:hint="eastAsia"/>
        </w:rPr>
        <w:t>查看酒店细节时要列出所有自己在该酒店的订单（正常订单、异常订单和撤销订单要分别标记）</w:t>
      </w:r>
    </w:p>
    <w:p>
      <w:pPr>
        <w:pStyle w:val="5"/>
      </w:pPr>
      <w:r>
        <w:rPr>
          <w:rFonts w:hint="eastAsia"/>
        </w:rPr>
        <w:t>可以专门列表查看自己预定过的酒店（正常订单、异常订单和撤销订单要分别标记）</w:t>
      </w:r>
    </w:p>
    <w:p>
      <w:pPr>
        <w:pStyle w:val="5"/>
      </w:pPr>
      <w:r>
        <w:rPr>
          <w:rFonts w:hint="eastAsia"/>
        </w:rPr>
        <w:t>可以在列表中，也可以在选定的酒店详情中，生成订单</w:t>
      </w:r>
    </w:p>
    <w:p>
      <w:pPr>
        <w:pStyle w:val="4"/>
      </w:pPr>
      <w:r>
        <w:rPr>
          <w:rFonts w:hint="eastAsia"/>
        </w:rPr>
        <w:t>搜索酒店信息</w:t>
      </w:r>
    </w:p>
    <w:p>
      <w:pPr>
        <w:pStyle w:val="5"/>
      </w:pPr>
      <w:r>
        <w:rPr>
          <w:rFonts w:hint="eastAsia"/>
        </w:rPr>
        <w:t>需要先明确地址和商圈，才能进行搜索</w:t>
      </w:r>
    </w:p>
    <w:p>
      <w:pPr>
        <w:pStyle w:val="5"/>
      </w:pPr>
      <w:r>
        <w:rPr>
          <w:rFonts w:hint="eastAsia"/>
        </w:rPr>
        <w:t>可以通过酒店名称、房间（类型、原始价格区间、有空房期间（房间数量、入住日期，退房日期））、星级、评分区间等条件进行搜索，这些条件可以独立起作用，也可以联合起作用</w:t>
      </w:r>
    </w:p>
    <w:p>
      <w:pPr>
        <w:pStyle w:val="5"/>
      </w:pPr>
      <w:r>
        <w:rPr>
          <w:rFonts w:hint="eastAsia"/>
        </w:rPr>
        <w:t>可以限定只搜索自己预定过的酒店</w:t>
      </w:r>
    </w:p>
    <w:p>
      <w:pPr>
        <w:pStyle w:val="5"/>
      </w:pPr>
      <w:r>
        <w:rPr>
          <w:rFonts w:hint="eastAsia"/>
        </w:rPr>
        <w:t>可以在搜索结果列表中，也可以在展开的酒店详情中，生成订单</w:t>
      </w:r>
    </w:p>
    <w:p>
      <w:pPr>
        <w:pStyle w:val="4"/>
      </w:pPr>
      <w:r>
        <w:rPr>
          <w:rFonts w:hint="eastAsia"/>
        </w:rPr>
        <w:t>生成订单（订单生成时计算多种优惠策略，选择价格最低的方案。不需要考虑预付订金）</w:t>
      </w:r>
    </w:p>
    <w:p>
      <w:pPr>
        <w:pStyle w:val="5"/>
      </w:pPr>
      <w:r>
        <w:rPr>
          <w:rFonts w:hint="eastAsia"/>
        </w:rPr>
        <w:t>可以在之前的酒店浏览和搜索时发起</w:t>
      </w:r>
    </w:p>
    <w:p>
      <w:pPr>
        <w:pStyle w:val="5"/>
      </w:pPr>
      <w:r>
        <w:rPr>
          <w:rFonts w:hint="eastAsia"/>
        </w:rPr>
        <w:t>订单中要记录：开始时间、退房时间、最晚订单执行时间、房间类型及数量、预计入住人数、有无儿童。</w:t>
      </w:r>
    </w:p>
    <w:p>
      <w:pPr>
        <w:pStyle w:val="5"/>
      </w:pPr>
      <w:r>
        <w:rPr>
          <w:rFonts w:hint="eastAsia"/>
        </w:rPr>
        <w:t>如果信用值&lt;0，就不能生成订单</w:t>
      </w:r>
    </w:p>
    <w:p>
      <w:pPr>
        <w:pStyle w:val="4"/>
      </w:pPr>
      <w:r>
        <w:rPr>
          <w:rFonts w:hint="eastAsia"/>
        </w:rPr>
        <w:t>评价，包括评分和评论；</w:t>
      </w:r>
    </w:p>
    <w:p>
      <w:pPr>
        <w:pStyle w:val="5"/>
      </w:pPr>
      <w:r>
        <w:rPr>
          <w:rFonts w:hint="eastAsia"/>
        </w:rPr>
        <w:t>只能评价自己已执行订单中的酒店</w:t>
      </w:r>
    </w:p>
    <w:p>
      <w:pPr>
        <w:pStyle w:val="4"/>
      </w:pPr>
      <w:r>
        <w:rPr>
          <w:rFonts w:hint="eastAsia"/>
        </w:rPr>
        <w:t>注册会员（会员分两种普通会员、企业会员。普通会员登记生日、企业会员登记企业名称）</w:t>
      </w:r>
    </w:p>
    <w:p>
      <w:pPr>
        <w:pStyle w:val="3"/>
      </w:pPr>
      <w:r>
        <w:rPr>
          <w:rFonts w:hint="eastAsia"/>
        </w:rPr>
        <w:t>酒店工作人员：</w:t>
      </w:r>
    </w:p>
    <w:p>
      <w:pPr>
        <w:pStyle w:val="4"/>
      </w:pPr>
      <w:r>
        <w:rPr>
          <w:rFonts w:hint="eastAsia"/>
        </w:rPr>
        <w:t>维护酒店基本信息（地址、所属商圈、简介、设施服务、星级）；</w:t>
      </w:r>
    </w:p>
    <w:p>
      <w:pPr>
        <w:pStyle w:val="4"/>
      </w:pPr>
      <w:r>
        <w:rPr>
          <w:rFonts w:hint="eastAsia"/>
        </w:rPr>
        <w:t>录入可用客房（类型、数量、原始价格）</w:t>
      </w:r>
    </w:p>
    <w:p>
      <w:pPr>
        <w:pStyle w:val="4"/>
      </w:pPr>
      <w:r>
        <w:rPr>
          <w:rFonts w:hint="eastAsia"/>
        </w:rPr>
        <w:t>制定酒店促销策略</w:t>
      </w:r>
    </w:p>
    <w:p>
      <w:pPr>
        <w:pStyle w:val="5"/>
      </w:pPr>
      <w:r>
        <w:rPr>
          <w:rFonts w:hint="eastAsia"/>
        </w:rPr>
        <w:t>生日特惠折扣</w:t>
      </w:r>
    </w:p>
    <w:p>
      <w:pPr>
        <w:pStyle w:val="5"/>
      </w:pPr>
      <w:r>
        <w:rPr>
          <w:rFonts w:hint="eastAsia"/>
        </w:rPr>
        <w:t>三间及以上预订特惠</w:t>
      </w:r>
    </w:p>
    <w:p>
      <w:pPr>
        <w:pStyle w:val="5"/>
      </w:pPr>
      <w:r>
        <w:rPr>
          <w:rFonts w:hint="eastAsia"/>
        </w:rPr>
        <w:t>合作企业客户折扣</w:t>
      </w:r>
    </w:p>
    <w:p>
      <w:pPr>
        <w:pStyle w:val="5"/>
      </w:pPr>
      <w:r>
        <w:rPr>
          <w:rFonts w:hint="eastAsia"/>
        </w:rPr>
        <w:t>双11活动折扣（在特定的期间住宿有折扣）</w:t>
      </w:r>
    </w:p>
    <w:p>
      <w:pPr>
        <w:pStyle w:val="4"/>
      </w:pPr>
      <w:r>
        <w:rPr>
          <w:rFonts w:hint="eastAsia"/>
        </w:rPr>
        <w:t>更新入住和退房信息</w:t>
      </w:r>
    </w:p>
    <w:p>
      <w:pPr>
        <w:pStyle w:val="5"/>
      </w:pPr>
      <w:r>
        <w:rPr>
          <w:rFonts w:hint="eastAsia"/>
        </w:rPr>
        <w:t>如果有订单执行情况，实时更新入住信息（房间号，入住时间、预计离开时间）；</w:t>
      </w:r>
    </w:p>
    <w:p>
      <w:pPr>
        <w:pStyle w:val="5"/>
      </w:pPr>
      <w:r>
        <w:rPr>
          <w:rFonts w:hint="eastAsia"/>
        </w:rPr>
        <w:t>更新订单的退房信息（实际离开时间）</w:t>
      </w:r>
    </w:p>
    <w:p>
      <w:pPr>
        <w:pStyle w:val="5"/>
        <w:rPr>
          <w:rFonts w:hint="eastAsia"/>
        </w:rPr>
      </w:pPr>
      <w:r>
        <w:rPr>
          <w:rFonts w:hint="eastAsia"/>
        </w:rPr>
        <w:t>房间只有在实际退房后才可以被再次预定</w:t>
      </w:r>
    </w:p>
    <w:p>
      <w:pPr>
        <w:pStyle w:val="5"/>
      </w:pPr>
      <w:r>
        <w:rPr>
          <w:rFonts w:hint="eastAsia"/>
        </w:rPr>
        <w:t>如果有非订单（线下）的入住/退房导致的可用房间发生变化，也要及时更新信息；</w:t>
      </w:r>
    </w:p>
    <w:p>
      <w:pPr>
        <w:pStyle w:val="4"/>
      </w:pPr>
      <w:r>
        <w:rPr>
          <w:rFonts w:hint="eastAsia"/>
        </w:rPr>
        <w:t>浏览订单</w:t>
      </w:r>
    </w:p>
    <w:p>
      <w:pPr>
        <w:pStyle w:val="5"/>
      </w:pPr>
      <w:r>
        <w:rPr>
          <w:rFonts w:hint="eastAsia"/>
        </w:rPr>
        <w:t>浏览未执行的房间预订的订单</w:t>
      </w:r>
    </w:p>
    <w:p>
      <w:pPr>
        <w:pStyle w:val="5"/>
      </w:pPr>
      <w:r>
        <w:rPr>
          <w:rFonts w:hint="eastAsia"/>
        </w:rPr>
        <w:t>浏览已执行的订单</w:t>
      </w:r>
    </w:p>
    <w:p>
      <w:pPr>
        <w:pStyle w:val="5"/>
      </w:pPr>
      <w:r>
        <w:rPr>
          <w:rFonts w:hint="eastAsia"/>
        </w:rPr>
        <w:t>浏览异常和已撤销的订单</w:t>
      </w:r>
    </w:p>
    <w:p>
      <w:pPr>
        <w:pStyle w:val="4"/>
      </w:pPr>
      <w:r>
        <w:rPr>
          <w:rFonts w:hint="eastAsia"/>
        </w:rPr>
        <w:t>订单执行</w:t>
      </w:r>
    </w:p>
    <w:p>
      <w:pPr>
        <w:pStyle w:val="5"/>
      </w:pPr>
      <w:r>
        <w:rPr>
          <w:rFonts w:hint="eastAsia"/>
        </w:rPr>
        <w:t>当用户已入住，改变订单状态为已执行。</w:t>
      </w:r>
    </w:p>
    <w:p>
      <w:pPr>
        <w:pStyle w:val="5"/>
      </w:pPr>
      <w:r>
        <w:rPr>
          <w:rFonts w:hint="eastAsia"/>
        </w:rPr>
        <w:t>如果时间在超过最晚订单执行时间后还没有办理入住，系统自动将其置为异常订单</w:t>
      </w:r>
    </w:p>
    <w:p>
      <w:pPr>
        <w:pStyle w:val="6"/>
      </w:pPr>
      <w:r>
        <w:rPr>
          <w:rFonts w:hint="eastAsia"/>
        </w:rPr>
        <w:t>酒店工作人员可以查看本地的异常订单，并手工为其补登记执行情况（即延迟入住），该订单置为已执行订单，恢复扣除的信用值</w:t>
      </w:r>
    </w:p>
    <w:p>
      <w:pPr>
        <w:pStyle w:val="6"/>
      </w:pPr>
      <w:r>
        <w:rPr>
          <w:rFonts w:hint="eastAsia"/>
        </w:rPr>
        <w:t>置为异常的同时扣除用户等于订单的总价值的信用值</w:t>
      </w:r>
    </w:p>
    <w:p>
      <w:pPr>
        <w:pStyle w:val="5"/>
      </w:pPr>
      <w:r>
        <w:rPr>
          <w:rFonts w:hint="eastAsia"/>
        </w:rPr>
        <w:t>已执行的订单用户可以获得等于订单价值的信用值增加</w:t>
      </w:r>
    </w:p>
    <w:p>
      <w:pPr>
        <w:pStyle w:val="3"/>
      </w:pPr>
      <w:r>
        <w:rPr>
          <w:rFonts w:hint="eastAsia"/>
        </w:rPr>
        <w:t>网站营销人员</w:t>
      </w:r>
    </w:p>
    <w:p>
      <w:pPr>
        <w:pStyle w:val="4"/>
      </w:pPr>
      <w:r>
        <w:rPr>
          <w:rFonts w:hint="eastAsia"/>
        </w:rPr>
        <w:t>制定网站促销策略</w:t>
      </w:r>
    </w:p>
    <w:p>
      <w:pPr>
        <w:pStyle w:val="5"/>
      </w:pPr>
      <w:bookmarkStart w:id="0" w:name="OLE_LINK1"/>
      <w:r>
        <w:rPr>
          <w:rFonts w:hint="eastAsia"/>
        </w:rPr>
        <w:t>双11活动折扣（在特定的期间预订有折扣）</w:t>
      </w:r>
    </w:p>
    <w:p>
      <w:pPr>
        <w:pStyle w:val="5"/>
      </w:pPr>
      <w:r>
        <w:rPr>
          <w:rFonts w:hint="eastAsia"/>
        </w:rPr>
        <w:t>VIP会员特定商圈专属折扣（不同等级不同商圈</w:t>
      </w:r>
      <w:bookmarkStart w:id="1" w:name="_GoBack"/>
      <w:bookmarkEnd w:id="1"/>
      <w:r>
        <w:rPr>
          <w:rFonts w:hint="eastAsia"/>
        </w:rPr>
        <w:t>折扣不一样）</w:t>
      </w:r>
    </w:p>
    <w:p>
      <w:pPr>
        <w:pStyle w:val="5"/>
      </w:pPr>
      <w:r>
        <w:rPr>
          <w:rFonts w:hint="eastAsia"/>
        </w:rPr>
        <w:t>制定会员等级（制定信用值满多少升下一等级）及其折扣</w:t>
      </w:r>
    </w:p>
    <w:bookmarkEnd w:id="0"/>
    <w:p>
      <w:pPr>
        <w:pStyle w:val="4"/>
      </w:pPr>
      <w:r>
        <w:rPr>
          <w:rFonts w:hint="eastAsia"/>
        </w:rPr>
        <w:t>浏览异常订单执行情况</w:t>
      </w:r>
    </w:p>
    <w:p>
      <w:pPr>
        <w:pStyle w:val="5"/>
      </w:pPr>
      <w:r>
        <w:rPr>
          <w:rFonts w:hint="eastAsia"/>
        </w:rPr>
        <w:t>浏览每日未执行订单情况</w:t>
      </w:r>
    </w:p>
    <w:p>
      <w:pPr>
        <w:pStyle w:val="5"/>
      </w:pPr>
      <w:r>
        <w:rPr>
          <w:rFonts w:hint="eastAsia"/>
        </w:rPr>
        <w:t>如果线下的异常订单申诉合理（系统不予考虑），营销人员可以撤销异常订单，并恢复用户被扣除的信用值的全部或一半。</w:t>
      </w:r>
    </w:p>
    <w:p>
      <w:pPr>
        <w:pStyle w:val="6"/>
      </w:pPr>
      <w:r>
        <w:rPr>
          <w:rFonts w:hint="eastAsia"/>
        </w:rPr>
        <w:t>撤销的订单并不会删除数据，只是置为已撤销状态，记录撤销时间</w:t>
      </w:r>
    </w:p>
    <w:p>
      <w:pPr>
        <w:pStyle w:val="6"/>
      </w:pPr>
      <w:r>
        <w:rPr>
          <w:rFonts w:hint="eastAsia"/>
        </w:rPr>
        <w:t>恢复信用值的全部还是一半，由营销人员自己决定</w:t>
      </w:r>
    </w:p>
    <w:p>
      <w:pPr>
        <w:pStyle w:val="4"/>
      </w:pPr>
      <w:r>
        <w:rPr>
          <w:rFonts w:hint="eastAsia"/>
        </w:rPr>
        <w:t>信用充值</w:t>
      </w:r>
    </w:p>
    <w:p>
      <w:pPr>
        <w:pStyle w:val="5"/>
      </w:pPr>
      <w:r>
        <w:rPr>
          <w:rFonts w:hint="eastAsia"/>
        </w:rPr>
        <w:t>如果用户线下充值（系统不予考虑），营销人员可以为用户进行信用增加</w:t>
      </w:r>
    </w:p>
    <w:p>
      <w:pPr>
        <w:pStyle w:val="5"/>
      </w:pPr>
      <w:r>
        <w:rPr>
          <w:rFonts w:hint="eastAsia"/>
        </w:rPr>
        <w:t>增加的信用值为（充值额度*100）</w:t>
      </w:r>
    </w:p>
    <w:p>
      <w:pPr>
        <w:pStyle w:val="3"/>
      </w:pPr>
      <w:r>
        <w:rPr>
          <w:rFonts w:hint="eastAsia"/>
        </w:rPr>
        <w:t>网站管理人员</w:t>
      </w:r>
    </w:p>
    <w:p>
      <w:pPr>
        <w:pStyle w:val="4"/>
      </w:pPr>
      <w:r>
        <w:rPr>
          <w:rFonts w:hint="eastAsia"/>
        </w:rPr>
        <w:t>用户管理（客户、酒店工作人员、网站营销人员）</w:t>
      </w:r>
    </w:p>
    <w:p>
      <w:pPr>
        <w:pStyle w:val="5"/>
      </w:pPr>
      <w:r>
        <w:rPr>
          <w:rFonts w:hint="eastAsia"/>
        </w:rPr>
        <w:t>查询用户信息，更改用户信息</w:t>
      </w:r>
    </w:p>
    <w:p>
      <w:pPr>
        <w:pStyle w:val="5"/>
      </w:pPr>
      <w:r>
        <w:rPr>
          <w:rFonts w:hint="eastAsia"/>
        </w:rPr>
        <w:t>查询，更改酒店工作人员信息。</w:t>
      </w:r>
    </w:p>
    <w:p>
      <w:pPr>
        <w:pStyle w:val="5"/>
      </w:pPr>
      <w:r>
        <w:rPr>
          <w:rFonts w:hint="eastAsia"/>
        </w:rPr>
        <w:t>添加网站</w:t>
      </w:r>
      <w:ins w:id="0" w:author="陈书玉" w:date="2016-09-18T16:05:02Z">
        <w:r>
          <w:rPr>
            <w:rFonts w:hint="eastAsia"/>
            <w:lang w:val="en-US" w:eastAsia="zh-CN"/>
          </w:rPr>
          <w:t>营销</w:t>
        </w:r>
      </w:ins>
      <w:del w:id="1" w:author="陈书玉" w:date="2016-09-18T16:04:56Z">
        <w:r>
          <w:rPr>
            <w:rFonts w:hint="eastAsia"/>
          </w:rPr>
          <w:delText>营</w:delText>
        </w:r>
      </w:del>
      <w:r>
        <w:rPr>
          <w:rFonts w:hint="eastAsia"/>
        </w:rPr>
        <w:t>人员，查询，更改营销人员信息。</w:t>
      </w:r>
    </w:p>
    <w:p>
      <w:pPr>
        <w:pStyle w:val="4"/>
      </w:pPr>
      <w:r>
        <w:rPr>
          <w:rFonts w:hint="eastAsia"/>
        </w:rPr>
        <w:t>添加酒店及其工作人员，查询、更改酒店工作人员信息</w:t>
      </w:r>
    </w:p>
    <w:p>
      <w:pPr>
        <w:pStyle w:val="5"/>
      </w:pPr>
      <w:r>
        <w:rPr>
          <w:rFonts w:hint="eastAsia"/>
        </w:rPr>
        <w:t>需要先添加酒店（名称），才能为其添加工作人员；</w:t>
      </w:r>
    </w:p>
    <w:p>
      <w:pPr>
        <w:pStyle w:val="5"/>
      </w:pPr>
      <w:r>
        <w:rPr>
          <w:rFonts w:hint="eastAsia"/>
        </w:rPr>
        <w:t>一个酒店只有一个工作人员账号</w:t>
      </w:r>
    </w:p>
    <w:p>
      <w:pPr>
        <w:pStyle w:val="2"/>
      </w:pPr>
      <w:r>
        <w:rPr>
          <w:rFonts w:hint="eastAsia"/>
        </w:rPr>
        <w:t>其他要求</w:t>
      </w:r>
    </w:p>
    <w:p>
      <w:pPr>
        <w:pStyle w:val="3"/>
        <w:rPr>
          <w:rFonts w:eastAsiaTheme="minorEastAsia" w:cstheme="minorBidi"/>
          <w:caps/>
          <w:spacing w:val="14"/>
          <w:sz w:val="26"/>
        </w:rPr>
      </w:pPr>
      <w:r>
        <w:rPr>
          <w:rFonts w:hint="eastAsia"/>
        </w:rPr>
        <w:t>分布式部署:用户、酒店工作人员、网站营销人员、网站管理人员分布在不同的地方，所以要提供各自的应用部署。</w:t>
      </w:r>
    </w:p>
    <w:p>
      <w:pPr>
        <w:pStyle w:val="4"/>
      </w:pPr>
      <w:r>
        <w:rPr>
          <w:rFonts w:hint="eastAsia"/>
        </w:rPr>
        <w:t>用户、酒店工作人员、网站营销人员、网站管理人员都在PC机上使用本系统，都不使用WEB。</w:t>
      </w:r>
    </w:p>
    <w:p>
      <w:pPr>
        <w:pStyle w:val="4"/>
      </w:pPr>
      <w:r>
        <w:rPr>
          <w:rFonts w:hint="eastAsia"/>
        </w:rPr>
        <w:t>用户、酒店工作人员、网站营销人员、网站管理人员的PC机以及服务器上都没有安装Java 运行环境。</w:t>
      </w:r>
    </w:p>
    <w:p>
      <w:pPr>
        <w:pStyle w:val="3"/>
      </w:pPr>
      <w:r>
        <w:rPr>
          <w:rFonts w:hint="eastAsia"/>
        </w:rPr>
        <w:t>安全：</w:t>
      </w:r>
    </w:p>
    <w:p>
      <w:pPr>
        <w:pStyle w:val="4"/>
      </w:pPr>
      <w:r>
        <w:rPr>
          <w:rFonts w:hint="eastAsia"/>
        </w:rPr>
        <w:t>用户只能查看和维护自己的信息</w:t>
      </w:r>
    </w:p>
    <w:p>
      <w:pPr>
        <w:pStyle w:val="4"/>
      </w:pPr>
      <w:r>
        <w:rPr>
          <w:rFonts w:hint="eastAsia"/>
        </w:rPr>
        <w:t>酒店工作人员只能处理其所指定酒店的工作</w:t>
      </w:r>
    </w:p>
    <w:p>
      <w:pPr>
        <w:pStyle w:val="4"/>
      </w:pPr>
      <w:r>
        <w:rPr>
          <w:rFonts w:hint="eastAsia"/>
        </w:rPr>
        <w:t>网站管理人员不能修改用户的信用值</w:t>
      </w:r>
    </w:p>
    <w:p>
      <w:pPr>
        <w:pStyle w:val="4"/>
      </w:pPr>
      <w:r>
        <w:rPr>
          <w:rFonts w:hint="eastAsia"/>
        </w:rPr>
        <w:t>为防信息泄露，用户的账号、密码、姓名（名称）、联系方式必须密文存储</w:t>
      </w:r>
    </w:p>
    <w:p>
      <w:pPr>
        <w:pStyle w:val="3"/>
      </w:pPr>
      <w:r>
        <w:rPr>
          <w:rFonts w:hint="eastAsia"/>
        </w:rPr>
        <w:t>系统使用要方便</w:t>
      </w:r>
    </w:p>
    <w:p>
      <w:pPr>
        <w:pStyle w:val="4"/>
      </w:pPr>
      <w:r>
        <w:rPr>
          <w:rFonts w:hint="eastAsia"/>
        </w:rPr>
        <w:t>所有类型人员都不需要专门的培训，就可以在10分钟内完成任一个操作任务。</w:t>
      </w:r>
    </w:p>
    <w:p>
      <w:pPr>
        <w:pStyle w:val="3"/>
      </w:pPr>
      <w:r>
        <w:rPr>
          <w:rFonts w:hint="eastAsia"/>
        </w:rPr>
        <w:t>可扩展</w:t>
      </w:r>
    </w:p>
    <w:p>
      <w:pPr>
        <w:pStyle w:val="4"/>
      </w:pPr>
      <w:r>
        <w:rPr>
          <w:rFonts w:hint="eastAsia"/>
        </w:rPr>
        <w:t>酒店促销策略和网站营销策略将来会出现新的类型</w:t>
      </w:r>
    </w:p>
    <w:p>
      <w:pPr>
        <w:pStyle w:val="3"/>
      </w:pPr>
      <w:r>
        <w:rPr>
          <w:rFonts w:hint="eastAsia"/>
        </w:rPr>
        <w:t>假设：</w:t>
      </w:r>
    </w:p>
    <w:p>
      <w:pPr>
        <w:pStyle w:val="4"/>
      </w:pPr>
      <w:r>
        <w:rPr>
          <w:rFonts w:hint="eastAsia"/>
        </w:rPr>
        <w:t>网络畅通，不会发生故障</w:t>
      </w:r>
    </w:p>
    <w:p>
      <w:pPr>
        <w:pStyle w:val="4"/>
        <w:rPr>
          <w:rFonts w:hint="eastAsia"/>
        </w:rPr>
      </w:pPr>
      <w:r>
        <w:t>所有操作任务的完成时间不会超过1个小时，即使用暂停与中断不会超过1个小时</w:t>
      </w:r>
    </w:p>
    <w:p>
      <w:pPr>
        <w:pStyle w:val="4"/>
      </w:pPr>
      <w:r>
        <w:rPr>
          <w:rFonts w:hint="eastAsia"/>
        </w:rPr>
        <w:t>地址中的城市和商圈比较固定，事先被预置在系统数据中，且少量修改直接在后台数据中进行，不需要系统提供维护功能</w:t>
      </w:r>
    </w:p>
    <w:p>
      <w:pPr>
        <w:pStyle w:val="3"/>
      </w:pPr>
      <w:r>
        <w:rPr>
          <w:rFonts w:hint="eastAsia"/>
        </w:rPr>
        <w:t>限制与排除</w:t>
      </w:r>
    </w:p>
    <w:p>
      <w:pPr>
        <w:pStyle w:val="4"/>
      </w:pPr>
      <w:r>
        <w:rPr>
          <w:rFonts w:hint="eastAsia"/>
        </w:rPr>
        <w:t>系统不需要处理费用问题，完全由线下完成</w:t>
      </w:r>
    </w:p>
    <w:p>
      <w:pPr>
        <w:pStyle w:val="4"/>
      </w:pPr>
      <w:r>
        <w:rPr>
          <w:rFonts w:hint="eastAsia"/>
        </w:rPr>
        <w:t>用户的异常订单申诉不需要系统处理，完成线下进行</w:t>
      </w:r>
    </w:p>
    <w:p>
      <w:pPr>
        <w:pStyle w:val="4"/>
      </w:pPr>
      <w:r>
        <w:rPr>
          <w:rFonts w:hint="eastAsia"/>
        </w:rPr>
        <w:t>系统功能不包括酒店的房间管理（例如房间布局、门号、线下入住与退房等等），只需要完成订单操作和更新线下导致的可用房间类型数量变化。</w:t>
      </w: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7F8F"/>
    <w:multiLevelType w:val="multilevel"/>
    <w:tmpl w:val="03267F8F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2D137876"/>
    <w:multiLevelType w:val="multilevel"/>
    <w:tmpl w:val="2D137876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91"/>
    <w:rsid w:val="00147C6D"/>
    <w:rsid w:val="001A047E"/>
    <w:rsid w:val="001E4173"/>
    <w:rsid w:val="0020234A"/>
    <w:rsid w:val="00231AA2"/>
    <w:rsid w:val="00241D0E"/>
    <w:rsid w:val="00291E6B"/>
    <w:rsid w:val="0029276E"/>
    <w:rsid w:val="00391ABA"/>
    <w:rsid w:val="00393184"/>
    <w:rsid w:val="003B6936"/>
    <w:rsid w:val="0045138D"/>
    <w:rsid w:val="004548F0"/>
    <w:rsid w:val="00463569"/>
    <w:rsid w:val="004816C4"/>
    <w:rsid w:val="004911AA"/>
    <w:rsid w:val="004E7D6E"/>
    <w:rsid w:val="004F2442"/>
    <w:rsid w:val="00504565"/>
    <w:rsid w:val="005A7E91"/>
    <w:rsid w:val="005B1CFA"/>
    <w:rsid w:val="005D5E0C"/>
    <w:rsid w:val="00674D9C"/>
    <w:rsid w:val="006D0F96"/>
    <w:rsid w:val="00714288"/>
    <w:rsid w:val="007527B4"/>
    <w:rsid w:val="00767B78"/>
    <w:rsid w:val="00777DE2"/>
    <w:rsid w:val="007C0D94"/>
    <w:rsid w:val="00877785"/>
    <w:rsid w:val="00960622"/>
    <w:rsid w:val="00964779"/>
    <w:rsid w:val="00981D0D"/>
    <w:rsid w:val="009A5235"/>
    <w:rsid w:val="00A109A3"/>
    <w:rsid w:val="00A649EE"/>
    <w:rsid w:val="00A9480B"/>
    <w:rsid w:val="00B02C58"/>
    <w:rsid w:val="00B32080"/>
    <w:rsid w:val="00B76E3B"/>
    <w:rsid w:val="00C3104F"/>
    <w:rsid w:val="00C36DFC"/>
    <w:rsid w:val="00C61834"/>
    <w:rsid w:val="00C87C86"/>
    <w:rsid w:val="00D23477"/>
    <w:rsid w:val="00D45A74"/>
    <w:rsid w:val="00D71776"/>
    <w:rsid w:val="00DA48CF"/>
    <w:rsid w:val="00DD15C0"/>
    <w:rsid w:val="00E5060E"/>
    <w:rsid w:val="00E621D8"/>
    <w:rsid w:val="00E833C5"/>
    <w:rsid w:val="00EE732D"/>
    <w:rsid w:val="00EF270A"/>
    <w:rsid w:val="00F50127"/>
    <w:rsid w:val="00FE6971"/>
    <w:rsid w:val="00FF4FAE"/>
    <w:rsid w:val="0C462412"/>
    <w:rsid w:val="4B7553A2"/>
    <w:rsid w:val="79836EDD"/>
  </w:rsids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1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2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3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4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5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6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27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28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9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3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2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Balloon Text"/>
    <w:basedOn w:val="1"/>
    <w:link w:val="45"/>
    <w:unhideWhenUsed/>
    <w:uiPriority w:val="99"/>
    <w:pPr>
      <w:spacing w:after="0" w:line="240" w:lineRule="auto"/>
    </w:pPr>
    <w:rPr>
      <w:sz w:val="18"/>
      <w:szCs w:val="18"/>
    </w:rPr>
  </w:style>
  <w:style w:type="paragraph" w:styleId="15">
    <w:name w:val="footer"/>
    <w:basedOn w:val="1"/>
    <w:link w:val="31"/>
    <w:unhideWhenUsed/>
    <w:qFormat/>
    <w:uiPriority w:val="99"/>
    <w:pPr>
      <w:spacing w:after="0" w:line="240" w:lineRule="auto"/>
    </w:pPr>
  </w:style>
  <w:style w:type="paragraph" w:styleId="16">
    <w:name w:val="header"/>
    <w:basedOn w:val="1"/>
    <w:link w:val="30"/>
    <w:unhideWhenUsed/>
    <w:qFormat/>
    <w:uiPriority w:val="99"/>
    <w:pPr>
      <w:spacing w:after="0" w:line="240" w:lineRule="auto"/>
    </w:pPr>
  </w:style>
  <w:style w:type="paragraph" w:styleId="17">
    <w:name w:val="Subtitle"/>
    <w:basedOn w:val="1"/>
    <w:next w:val="1"/>
    <w:link w:val="43"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character" w:customStyle="1" w:styleId="21">
    <w:name w:val="标题 1 Char"/>
    <w:basedOn w:val="18"/>
    <w:link w:val="2"/>
    <w:uiPriority w:val="9"/>
    <w:rPr>
      <w:rFonts w:asciiTheme="majorHAnsi" w:hAnsiTheme="majorHAnsi"/>
      <w:caps/>
      <w:color w:val="2E2E2E" w:themeColor="accent2"/>
      <w:spacing w:val="14"/>
      <w:sz w:val="26"/>
      <w:szCs w:val="26"/>
      <w:lang w:val="en-GB" w:eastAsia="zh-CN"/>
      <w14:textFill>
        <w14:solidFill>
          <w14:schemeClr w14:val="accent2"/>
        </w14:solidFill>
      </w14:textFill>
    </w:rPr>
  </w:style>
  <w:style w:type="character" w:customStyle="1" w:styleId="22">
    <w:name w:val="标题 2 Char"/>
    <w:basedOn w:val="18"/>
    <w:link w:val="3"/>
    <w:uiPriority w:val="9"/>
    <w:rPr>
      <w:rFonts w:asciiTheme="majorHAnsi" w:hAnsiTheme="majorHAnsi" w:eastAsiaTheme="majorEastAsia" w:cstheme="majorBidi"/>
      <w:color w:val="2E2E2E" w:themeColor="accent2"/>
      <w:szCs w:val="26"/>
      <w:lang w:val="en-GB" w:eastAsia="zh-CN"/>
      <w14:textFill>
        <w14:solidFill>
          <w14:schemeClr w14:val="accent2"/>
        </w14:solidFill>
      </w14:textFill>
    </w:rPr>
  </w:style>
  <w:style w:type="character" w:customStyle="1" w:styleId="23">
    <w:name w:val="标题 3 Char"/>
    <w:basedOn w:val="18"/>
    <w:link w:val="4"/>
    <w:uiPriority w:val="9"/>
    <w:rPr>
      <w:rFonts w:asciiTheme="majorHAnsi" w:hAnsiTheme="majorHAnsi" w:eastAsiaTheme="majorEastAsia" w:cstheme="majorBidi"/>
      <w:szCs w:val="24"/>
      <w:lang w:val="en-GB" w:eastAsia="zh-CN"/>
    </w:rPr>
  </w:style>
  <w:style w:type="character" w:customStyle="1" w:styleId="24">
    <w:name w:val="标题 4 Char"/>
    <w:basedOn w:val="18"/>
    <w:link w:val="5"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5">
    <w:name w:val="标题 5 Char"/>
    <w:basedOn w:val="18"/>
    <w:link w:val="6"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6">
    <w:name w:val="标题 6 Char"/>
    <w:basedOn w:val="18"/>
    <w:link w:val="7"/>
    <w:semiHidden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27">
    <w:name w:val="标题 7 Char"/>
    <w:basedOn w:val="18"/>
    <w:link w:val="8"/>
    <w:semiHidden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28">
    <w:name w:val="标题 8 Char"/>
    <w:basedOn w:val="18"/>
    <w:link w:val="9"/>
    <w:semiHidden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29">
    <w:name w:val="标题 9 Char"/>
    <w:basedOn w:val="18"/>
    <w:link w:val="10"/>
    <w:semiHidden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0">
    <w:name w:val="页眉 Char"/>
    <w:basedOn w:val="18"/>
    <w:link w:val="16"/>
    <w:uiPriority w:val="99"/>
  </w:style>
  <w:style w:type="character" w:customStyle="1" w:styleId="31">
    <w:name w:val="页脚 Char"/>
    <w:basedOn w:val="18"/>
    <w:link w:val="15"/>
    <w:uiPriority w:val="99"/>
  </w:style>
  <w:style w:type="character" w:customStyle="1" w:styleId="32">
    <w:name w:val="标题 Char"/>
    <w:basedOn w:val="18"/>
    <w:link w:val="13"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3">
    <w:name w:val="日期 Char"/>
    <w:basedOn w:val="18"/>
    <w:link w:val="12"/>
    <w:uiPriority w:val="2"/>
    <w:rPr>
      <w:sz w:val="28"/>
    </w:rPr>
  </w:style>
  <w:style w:type="character" w:customStyle="1" w:styleId="34">
    <w:name w:val="Intense Emphasis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5">
    <w:name w:val="Intense Quote"/>
    <w:basedOn w:val="1"/>
    <w:next w:val="1"/>
    <w:link w:val="36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6">
    <w:name w:val="明显引用 Char"/>
    <w:basedOn w:val="18"/>
    <w:link w:val="35"/>
    <w:semiHidden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7">
    <w:name w:val="Intense Reference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38">
    <w:name w:val="Quote"/>
    <w:basedOn w:val="1"/>
    <w:next w:val="1"/>
    <w:link w:val="39"/>
    <w:unhideWhenUsed/>
    <w:qFormat/>
    <w:uiPriority w:val="29"/>
    <w:pPr>
      <w:spacing w:before="240"/>
    </w:pPr>
    <w:rPr>
      <w:i/>
      <w:iCs/>
    </w:rPr>
  </w:style>
  <w:style w:type="character" w:customStyle="1" w:styleId="39">
    <w:name w:val="引用 Char"/>
    <w:basedOn w:val="18"/>
    <w:link w:val="38"/>
    <w:semiHidden/>
    <w:uiPriority w:val="29"/>
    <w:rPr>
      <w:i/>
      <w:iCs/>
    </w:rPr>
  </w:style>
  <w:style w:type="character" w:customStyle="1" w:styleId="40">
    <w:name w:val="Subtle Emphasis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1">
    <w:name w:val="Subtle Reference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2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3">
    <w:name w:val="副标题 Char"/>
    <w:basedOn w:val="18"/>
    <w:link w:val="17"/>
    <w:semiHidden/>
    <w:uiPriority w:val="11"/>
    <w:rPr>
      <w:rFonts w:eastAsiaTheme="minorEastAsia"/>
      <w:i/>
      <w:spacing w:val="15"/>
      <w:sz w:val="32"/>
    </w:rPr>
  </w:style>
  <w:style w:type="character" w:customStyle="1" w:styleId="44">
    <w:name w:val="Placeholder Text"/>
    <w:basedOn w:val="18"/>
    <w:semiHidden/>
    <w:uiPriority w:val="99"/>
    <w:rPr>
      <w:color w:val="808080"/>
    </w:rPr>
  </w:style>
  <w:style w:type="character" w:customStyle="1" w:styleId="45">
    <w:name w:val="批注框文本 Char"/>
    <w:basedOn w:val="18"/>
    <w:link w:val="14"/>
    <w:semiHidden/>
    <w:uiPriority w:val="99"/>
    <w:rPr>
      <w:sz w:val="18"/>
      <w:szCs w:val="18"/>
      <w:lang w:val="en-GB" w:eastAsia="zh-CN"/>
    </w:rPr>
  </w:style>
  <w:style w:type="paragraph" w:customStyle="1" w:styleId="46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410</Words>
  <Characters>2342</Characters>
  <Lines>19</Lines>
  <Paragraphs>5</Paragraphs>
  <ScaleCrop>false</ScaleCrop>
  <LinksUpToDate>false</LinksUpToDate>
  <CharactersWithSpaces>2747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2016-09-08T08:41:00Z</dcterms:created>
  <dc:creator>Microsoft Office 用户</dc:creator>
  <cp:lastModifiedBy>陈书玉</cp:lastModifiedBy>
  <dcterms:modified xsi:type="dcterms:W3CDTF">2016-10-03T07:19:29Z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